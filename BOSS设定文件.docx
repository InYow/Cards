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-1"/>
          <w:numId w:val="0"/>
        </w:numPr>
        <w:rPr>
          <w:ins w:id="0" w:author="鱼" w:date="2024-06-05T13:02:50Z"/>
          <w:rFonts w:hint="eastAsia"/>
          <w:lang w:val="en-US" w:eastAsia="zh-CN"/>
        </w:rPr>
      </w:pPr>
      <w:r>
        <w:commentReference w:id="0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廷达洛斯猎犬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原始文献设定：身形类似于猎犬的怪物，会追杀每一个妄图穿越时空的生物，可以闻到生物内心散发出的恐惧。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游戏能力设计：</w:t>
      </w:r>
      <w:ins w:id="1" w:author="鱼" w:date="2024-06-05T13:06:41Z">
        <w:r>
          <w:rPr>
            <w:rFonts w:hint="eastAsia"/>
            <w:lang w:val="en-US" w:eastAsia="zh-CN"/>
          </w:rPr>
          <w:t>每次</w:t>
        </w:r>
      </w:ins>
      <w:ins w:id="2" w:author="鱼" w:date="2024-06-05T13:06:42Z">
        <w:r>
          <w:rPr>
            <w:rFonts w:hint="eastAsia"/>
            <w:lang w:val="en-US" w:eastAsia="zh-CN"/>
          </w:rPr>
          <w:t>抽取</w:t>
        </w:r>
      </w:ins>
      <w:ins w:id="3" w:author="鱼" w:date="2024-06-05T13:07:30Z">
        <w:r>
          <w:rPr>
            <w:rFonts w:hint="eastAsia"/>
            <w:lang w:val="en-US" w:eastAsia="zh-CN"/>
          </w:rPr>
          <w:t>损失</w:t>
        </w:r>
      </w:ins>
      <w:ins w:id="4" w:author="鱼" w:date="2024-06-05T13:06:48Z">
        <w:r>
          <w:rPr>
            <w:rFonts w:hint="eastAsia"/>
            <w:lang w:val="en-US" w:eastAsia="zh-CN"/>
          </w:rPr>
          <w:t>（</w:t>
        </w:r>
      </w:ins>
      <w:ins w:id="5" w:author="鱼" w:date="2024-06-05T13:07:02Z">
        <w:r>
          <w:rPr>
            <w:rFonts w:hint="eastAsia"/>
            <w:lang w:val="en-US" w:eastAsia="zh-CN"/>
          </w:rPr>
          <w:t>回合</w:t>
        </w:r>
      </w:ins>
      <w:ins w:id="6" w:author="鱼" w:date="2024-06-05T13:07:03Z">
        <w:r>
          <w:rPr>
            <w:rFonts w:hint="eastAsia"/>
            <w:lang w:val="en-US" w:eastAsia="zh-CN"/>
          </w:rPr>
          <w:t>末</w:t>
        </w:r>
      </w:ins>
      <w:ins w:id="7" w:author="鱼" w:date="2024-06-05T13:07:05Z">
        <w:r>
          <w:rPr>
            <w:rFonts w:hint="eastAsia"/>
            <w:lang w:val="en-US" w:eastAsia="zh-CN"/>
          </w:rPr>
          <w:t>损失</w:t>
        </w:r>
      </w:ins>
      <w:ins w:id="8" w:author="鱼" w:date="2024-06-05T13:07:07Z">
        <w:r>
          <w:rPr>
            <w:rFonts w:hint="eastAsia"/>
            <w:lang w:val="en-US" w:eastAsia="zh-CN"/>
          </w:rPr>
          <w:t>精神力/</w:t>
        </w:r>
      </w:ins>
      <w:ins w:id="9" w:author="鱼" w:date="2024-06-05T13:07:15Z">
        <w:r>
          <w:rPr>
            <w:rFonts w:hint="eastAsia"/>
            <w:lang w:val="en-US" w:eastAsia="zh-CN"/>
          </w:rPr>
          <w:t>回合</w:t>
        </w:r>
      </w:ins>
      <w:ins w:id="10" w:author="鱼" w:date="2024-06-05T13:07:18Z">
        <w:r>
          <w:rPr>
            <w:rFonts w:hint="eastAsia"/>
            <w:lang w:val="en-US" w:eastAsia="zh-CN"/>
          </w:rPr>
          <w:t>抽取次数</w:t>
        </w:r>
      </w:ins>
      <w:ins w:id="11" w:author="鱼" w:date="2024-06-05T13:07:22Z">
        <w:r>
          <w:rPr>
            <w:rFonts w:hint="eastAsia"/>
            <w:lang w:val="en-US" w:eastAsia="zh-CN"/>
          </w:rPr>
          <w:t>）</w:t>
        </w:r>
      </w:ins>
      <w:ins w:id="12" w:author="鱼" w:date="2024-06-05T13:07:37Z">
        <w:r>
          <w:rPr>
            <w:rFonts w:hint="eastAsia"/>
            <w:lang w:val="en-US" w:eastAsia="zh-CN"/>
          </w:rPr>
          <w:t>精神力</w:t>
        </w:r>
      </w:ins>
      <w:ins w:id="13" w:author="鱼" w:date="2024-06-05T13:07:38Z">
        <w:r>
          <w:rPr>
            <w:rFonts w:hint="eastAsia"/>
            <w:lang w:val="en-US" w:eastAsia="zh-CN"/>
          </w:rPr>
          <w:t>，</w:t>
        </w:r>
      </w:ins>
      <w:del w:id="14" w:author="鱼" w:date="2024-06-05T13:04:19Z">
        <w:r>
          <w:rPr>
            <w:rFonts w:hint="default"/>
            <w:lang w:val="en-US" w:eastAsia="zh-CN"/>
          </w:rPr>
          <w:delText>遭遇廷达洛斯猎犬之</w:delText>
        </w:r>
      </w:del>
      <w:ins w:id="15" w:author="鱼" w:date="2024-06-05T13:05:46Z">
        <w:r>
          <w:rPr>
            <w:rFonts w:hint="eastAsia"/>
            <w:lang w:val="en-US" w:eastAsia="zh-CN"/>
          </w:rPr>
          <w:t>回合</w:t>
        </w:r>
      </w:ins>
      <w:ins w:id="16" w:author="鱼" w:date="2024-06-05T13:05:47Z">
        <w:r>
          <w:rPr>
            <w:rFonts w:hint="eastAsia"/>
            <w:lang w:val="en-US" w:eastAsia="zh-CN"/>
          </w:rPr>
          <w:t>末</w:t>
        </w:r>
      </w:ins>
      <w:ins w:id="17" w:author="鱼" w:date="2024-06-05T13:06:23Z">
        <w:r>
          <w:rPr>
            <w:rFonts w:hint="eastAsia"/>
            <w:lang w:val="en-US" w:eastAsia="zh-CN"/>
          </w:rPr>
          <w:t>不</w:t>
        </w:r>
      </w:ins>
      <w:ins w:id="18" w:author="鱼" w:date="2024-06-05T13:06:31Z">
        <w:r>
          <w:rPr>
            <w:rFonts w:hint="eastAsia"/>
            <w:lang w:val="en-US" w:eastAsia="zh-CN"/>
          </w:rPr>
          <w:t>再</w:t>
        </w:r>
      </w:ins>
      <w:ins w:id="19" w:author="鱼" w:date="2024-06-05T13:05:53Z">
        <w:r>
          <w:rPr>
            <w:rFonts w:hint="eastAsia"/>
            <w:lang w:val="en-US" w:eastAsia="zh-CN"/>
          </w:rPr>
          <w:t>损失的</w:t>
        </w:r>
      </w:ins>
      <w:ins w:id="20" w:author="鱼" w:date="2024-06-05T13:05:55Z">
        <w:r>
          <w:rPr>
            <w:rFonts w:hint="eastAsia"/>
            <w:lang w:val="en-US" w:eastAsia="zh-CN"/>
          </w:rPr>
          <w:t>精神力</w:t>
        </w:r>
      </w:ins>
      <w:del w:id="21" w:author="鱼" w:date="2024-06-05T13:04:19Z">
        <w:r>
          <w:rPr>
            <w:rFonts w:hint="default"/>
            <w:lang w:val="en-US" w:eastAsia="zh-CN"/>
          </w:rPr>
          <w:delText>后</w:delText>
        </w:r>
      </w:del>
      <w:del w:id="22" w:author="鱼" w:date="2024-06-05T13:05:43Z">
        <w:r>
          <w:rPr>
            <w:rFonts w:hint="eastAsia"/>
            <w:lang w:val="en-US" w:eastAsia="zh-CN"/>
          </w:rPr>
          <w:delText>，</w:delText>
        </w:r>
      </w:del>
      <w:del w:id="23" w:author="鱼" w:date="2024-06-05T13:05:06Z">
        <w:r>
          <w:rPr>
            <w:rFonts w:hint="eastAsia"/>
            <w:lang w:val="en-US" w:eastAsia="zh-CN"/>
          </w:rPr>
          <w:delText>每</w:delText>
        </w:r>
      </w:del>
      <w:del w:id="24" w:author="鱼" w:date="2024-06-05T13:04:59Z">
        <w:r>
          <w:rPr>
            <w:rFonts w:hint="default"/>
            <w:lang w:val="en-US" w:eastAsia="zh-CN"/>
          </w:rPr>
          <w:delText>回合</w:delText>
        </w:r>
      </w:del>
      <w:del w:id="25" w:author="鱼" w:date="2024-06-05T13:05:43Z">
        <w:r>
          <w:rPr>
            <w:rFonts w:hint="eastAsia"/>
            <w:lang w:val="en-US" w:eastAsia="zh-CN"/>
          </w:rPr>
          <w:delText>都会损</w:delText>
        </w:r>
      </w:del>
      <w:del w:id="26" w:author="鱼" w:date="2024-06-05T13:05:42Z">
        <w:r>
          <w:rPr>
            <w:rFonts w:hint="eastAsia"/>
            <w:lang w:val="en-US" w:eastAsia="zh-CN"/>
          </w:rPr>
          <w:delText>失</w:delText>
        </w:r>
      </w:del>
      <w:del w:id="27" w:author="鱼" w:date="2024-06-05T13:05:29Z">
        <w:r>
          <w:rPr>
            <w:rFonts w:hint="default"/>
            <w:lang w:val="en-US" w:eastAsia="zh-CN"/>
          </w:rPr>
          <w:delText>一定精神力</w:delText>
        </w:r>
      </w:del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星之彩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原始文献设定：来自宇宙深处的一片神秘的色彩，以有机生命为食物，可以影响人的心智，人如果接触到它，会感觉沾染了粘湿的气体，强光可以抑制其行动。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游戏能力设计：</w:t>
      </w:r>
      <w:del w:id="28" w:author="鱼" w:date="2024-06-05T12:59:55Z">
        <w:r>
          <w:rPr>
            <w:rFonts w:hint="default"/>
            <w:lang w:val="en-US" w:eastAsia="zh-CN"/>
          </w:rPr>
          <w:delText>在下一个回合中</w:delText>
        </w:r>
      </w:del>
      <w:ins w:id="29" w:author="鱼" w:date="2024-06-05T13:00:20Z">
        <w:r>
          <w:rPr>
            <w:rFonts w:hint="eastAsia"/>
            <w:lang w:val="en-US" w:eastAsia="zh-CN"/>
          </w:rPr>
          <w:t>当前</w:t>
        </w:r>
      </w:ins>
      <w:ins w:id="30" w:author="鱼" w:date="2024-06-05T13:00:02Z">
        <w:r>
          <w:rPr>
            <w:rFonts w:hint="eastAsia"/>
            <w:lang w:val="en-US" w:eastAsia="zh-CN"/>
          </w:rPr>
          <w:t>Boss</w:t>
        </w:r>
      </w:ins>
      <w:ins w:id="31" w:author="鱼" w:date="2024-06-05T13:00:03Z">
        <w:r>
          <w:rPr>
            <w:rFonts w:hint="eastAsia"/>
            <w:lang w:val="en-US" w:eastAsia="zh-CN"/>
          </w:rPr>
          <w:t>回合</w:t>
        </w:r>
      </w:ins>
      <w:ins w:id="32" w:author="鱼" w:date="2024-06-05T13:00:08Z">
        <w:r>
          <w:rPr>
            <w:rFonts w:hint="eastAsia"/>
            <w:lang w:val="en-US" w:eastAsia="zh-CN"/>
          </w:rPr>
          <w:t>中</w:t>
        </w:r>
      </w:ins>
      <w:r>
        <w:rPr>
          <w:rFonts w:hint="eastAsia"/>
          <w:lang w:val="en-US" w:eastAsia="zh-CN"/>
        </w:rPr>
        <w:t>，你兑换精神力需要消耗的金币数量翻倍。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伊斯人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原始文献设定：具有高度智慧的种族，可以将意识入侵到其他生物的心灵中实现夺舍。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游戏能力设计：</w:t>
      </w:r>
      <w:ins w:id="33" w:author="鱼" w:date="2024-06-05T13:20:21Z">
        <w:r>
          <w:rPr>
            <w:rFonts w:hint="eastAsia"/>
            <w:lang w:val="en-US" w:eastAsia="zh-CN"/>
          </w:rPr>
          <w:t>当前Boss回合中，所有的</w:t>
        </w:r>
      </w:ins>
      <w:ins w:id="34" w:author="鱼" w:date="2024-06-05T13:20:26Z">
        <w:r>
          <w:rPr>
            <w:rFonts w:hint="eastAsia"/>
            <w:lang w:val="en-US" w:eastAsia="zh-CN"/>
          </w:rPr>
          <w:t>器官</w:t>
        </w:r>
      </w:ins>
      <w:ins w:id="35" w:author="鱼" w:date="2024-06-05T13:20:21Z">
        <w:r>
          <w:rPr>
            <w:rFonts w:hint="eastAsia"/>
            <w:lang w:val="en-US" w:eastAsia="zh-CN"/>
          </w:rPr>
          <w:t>类神符失效。</w:t>
        </w:r>
      </w:ins>
      <w:del w:id="36" w:author="鱼" w:date="2024-06-05T13:20:21Z">
        <w:r>
          <w:rPr>
            <w:rFonts w:hint="eastAsia"/>
            <w:lang w:val="en-US" w:eastAsia="zh-CN"/>
          </w:rPr>
          <w:delText>下一次遇见渡鸦商人时，购买道具需要的金币数量翻倍</w:delText>
        </w:r>
      </w:del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古老者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原始文献设定：具有高度智慧的种族，曾经一度是地球的统治者，但由于气候变冷不得不退居海底，身体器官与功能也慢慢退化，在生物科技方面有很高的成就。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游戏能力设计：</w:t>
      </w:r>
      <w:del w:id="37" w:author="鱼" w:date="2024-06-05T13:15:46Z">
        <w:r>
          <w:rPr>
            <w:rFonts w:hint="default"/>
            <w:lang w:val="en-US" w:eastAsia="zh-CN"/>
          </w:rPr>
          <w:delText>接下来三回合内，你销毁神符时消耗的金币数量翻倍。</w:delText>
        </w:r>
      </w:del>
      <w:ins w:id="38" w:author="鱼" w:date="2024-06-05T13:15:54Z">
        <w:r>
          <w:rPr>
            <w:rFonts w:hint="eastAsia"/>
            <w:lang w:val="en-US" w:eastAsia="zh-CN"/>
          </w:rPr>
          <w:t>永久</w:t>
        </w:r>
      </w:ins>
      <w:ins w:id="39" w:author="鱼" w:date="2024-06-05T13:15:56Z">
        <w:r>
          <w:rPr>
            <w:rFonts w:hint="eastAsia"/>
            <w:lang w:val="en-US" w:eastAsia="zh-CN"/>
          </w:rPr>
          <w:t>降低</w:t>
        </w:r>
      </w:ins>
      <w:ins w:id="40" w:author="鱼" w:date="2024-06-05T13:15:58Z">
        <w:r>
          <w:rPr>
            <w:rFonts w:hint="eastAsia"/>
            <w:lang w:val="en-US" w:eastAsia="zh-CN"/>
          </w:rPr>
          <w:t>抽取</w:t>
        </w:r>
      </w:ins>
      <w:ins w:id="41" w:author="鱼" w:date="2024-06-05T13:15:59Z">
        <w:r>
          <w:rPr>
            <w:rFonts w:hint="eastAsia"/>
            <w:lang w:val="en-US" w:eastAsia="zh-CN"/>
          </w:rPr>
          <w:t>到</w:t>
        </w:r>
      </w:ins>
      <w:ins w:id="42" w:author="鱼" w:date="2024-06-05T13:16:06Z">
        <w:r>
          <w:rPr>
            <w:rFonts w:hint="eastAsia"/>
            <w:lang w:val="en-US" w:eastAsia="zh-CN"/>
          </w:rPr>
          <w:t>神符的</w:t>
        </w:r>
      </w:ins>
      <w:ins w:id="43" w:author="鱼" w:date="2024-06-05T13:16:10Z">
        <w:r>
          <w:rPr>
            <w:rFonts w:hint="eastAsia"/>
            <w:lang w:val="en-US" w:eastAsia="zh-CN"/>
          </w:rPr>
          <w:t>基础筹码。</w:t>
        </w:r>
      </w:ins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黑山羊之女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原始文献设定：外神“莎布·尼古拉斯”的女儿，作为莎布·尼古拉丝的代理者而行动，代替她接受信徒的祭品和崇拜，并且吃掉对她不敬的人，将母亲的福音传播到世界各地。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游戏能力设计：</w:t>
      </w:r>
      <w:ins w:id="44" w:author="鱼" w:date="2024-06-05T13:10:33Z">
        <w:r>
          <w:rPr>
            <w:rFonts w:hint="eastAsia"/>
            <w:lang w:val="en-US" w:eastAsia="zh-CN"/>
          </w:rPr>
          <w:t>当前Boss回合中，</w:t>
        </w:r>
      </w:ins>
      <w:del w:id="45" w:author="鱼" w:date="2024-06-05T13:10:33Z">
        <w:r>
          <w:rPr>
            <w:rFonts w:hint="eastAsia"/>
            <w:lang w:val="en-US" w:eastAsia="zh-CN"/>
          </w:rPr>
          <w:delText>接下来一回合中，</w:delText>
        </w:r>
      </w:del>
      <w:r>
        <w:rPr>
          <w:rFonts w:hint="eastAsia"/>
          <w:lang w:val="en-US" w:eastAsia="zh-CN"/>
        </w:rPr>
        <w:t>所有的物品类神符失效。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钻地魔虫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原始文献设定：盲目二愚蠢的地下生物，破坏力极强。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游戏能力设计：</w:t>
      </w:r>
      <w:ins w:id="46" w:author="鱼" w:date="2024-06-05T13:01:32Z">
        <w:r>
          <w:rPr>
            <w:rFonts w:hint="eastAsia"/>
            <w:lang w:val="en-US" w:eastAsia="zh-CN"/>
          </w:rPr>
          <w:t>当前</w:t>
        </w:r>
      </w:ins>
      <w:ins w:id="47" w:author="鱼" w:date="2024-06-05T13:01:33Z">
        <w:r>
          <w:rPr>
            <w:rFonts w:hint="eastAsia"/>
            <w:lang w:val="en-US" w:eastAsia="zh-CN"/>
          </w:rPr>
          <w:t>Boss</w:t>
        </w:r>
      </w:ins>
      <w:ins w:id="48" w:author="鱼" w:date="2024-06-05T13:01:37Z">
        <w:r>
          <w:rPr>
            <w:rFonts w:hint="eastAsia"/>
            <w:lang w:val="en-US" w:eastAsia="zh-CN"/>
          </w:rPr>
          <w:t>回合</w:t>
        </w:r>
      </w:ins>
      <w:ins w:id="49" w:author="鱼" w:date="2024-06-05T13:01:38Z">
        <w:r>
          <w:rPr>
            <w:rFonts w:hint="eastAsia"/>
            <w:lang w:val="en-US" w:eastAsia="zh-CN"/>
          </w:rPr>
          <w:t>中</w:t>
        </w:r>
      </w:ins>
      <w:ins w:id="50" w:author="鱼" w:date="2024-06-05T13:01:39Z">
        <w:r>
          <w:rPr>
            <w:rFonts w:hint="eastAsia"/>
            <w:lang w:val="en-US" w:eastAsia="zh-CN"/>
          </w:rPr>
          <w:t>，</w:t>
        </w:r>
      </w:ins>
      <w:r>
        <w:rPr>
          <w:rFonts w:hint="eastAsia"/>
          <w:lang w:val="en-US" w:eastAsia="zh-CN"/>
        </w:rPr>
        <w:t>随机</w:t>
      </w:r>
      <w:ins w:id="51" w:author="鱼" w:date="2024-06-05T13:17:55Z">
        <w:r>
          <w:rPr>
            <w:rFonts w:hint="eastAsia"/>
            <w:lang w:val="en-US" w:eastAsia="zh-CN"/>
          </w:rPr>
          <w:t>使</w:t>
        </w:r>
      </w:ins>
      <w:del w:id="52" w:author="鱼" w:date="2024-06-05T13:17:53Z">
        <w:r>
          <w:rPr>
            <w:rFonts w:hint="default"/>
            <w:lang w:val="en-US" w:eastAsia="zh-CN"/>
          </w:rPr>
          <w:delText>销毁</w:delText>
        </w:r>
      </w:del>
      <w:r>
        <w:commentReference w:id="1"/>
      </w:r>
      <w:r>
        <w:rPr>
          <w:rFonts w:hint="eastAsia"/>
          <w:lang w:val="en-US" w:eastAsia="zh-CN"/>
        </w:rPr>
        <w:t>你的两个神符</w:t>
      </w:r>
      <w:ins w:id="53" w:author="鱼" w:date="2024-06-05T13:17:58Z">
        <w:r>
          <w:rPr>
            <w:rFonts w:hint="eastAsia"/>
            <w:lang w:val="en-US" w:eastAsia="zh-CN"/>
          </w:rPr>
          <w:t>失效</w:t>
        </w:r>
      </w:ins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修格斯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原始文献设定：被古老者创造出来作为奴仆的低等生物，身形不固定变幻莫测，愚钝但富有侵略性。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游戏能力设计：</w:t>
      </w:r>
      <w:ins w:id="54" w:author="鱼" w:date="2024-06-05T13:20:44Z">
        <w:r>
          <w:rPr>
            <w:rFonts w:hint="eastAsia"/>
            <w:lang w:val="en-US" w:eastAsia="zh-CN"/>
          </w:rPr>
          <w:t>当前Boss回合中，所有的</w:t>
        </w:r>
      </w:ins>
      <w:ins w:id="55" w:author="鱼" w:date="2024-06-05T13:20:47Z">
        <w:r>
          <w:rPr>
            <w:rFonts w:hint="eastAsia"/>
            <w:lang w:val="en-US" w:eastAsia="zh-CN"/>
          </w:rPr>
          <w:t>骨头</w:t>
        </w:r>
      </w:ins>
      <w:ins w:id="56" w:author="鱼" w:date="2024-06-05T13:20:44Z">
        <w:r>
          <w:rPr>
            <w:rFonts w:hint="eastAsia"/>
            <w:lang w:val="en-US" w:eastAsia="zh-CN"/>
          </w:rPr>
          <w:t>类神符失效。</w:t>
        </w:r>
      </w:ins>
      <w:del w:id="57" w:author="鱼" w:date="2024-06-05T13:11:26Z">
        <w:r>
          <w:rPr>
            <w:rFonts w:hint="default"/>
            <w:lang w:val="en-US" w:eastAsia="zh-CN"/>
          </w:rPr>
          <w:delText>接下来的一回合你不会碰见渡鸦商人。</w:delText>
        </w:r>
      </w:del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犹格索托斯</w:t>
      </w:r>
    </w:p>
    <w:p>
      <w:pPr>
        <w:numPr>
          <w:ilvl w:val="0"/>
          <w:numId w:val="0"/>
        </w:numPr>
        <w:ind w:firstLine="420"/>
        <w:rPr>
          <w:ins w:id="58" w:author="鱼" w:date="2024-06-09T13:08:42Z"/>
        </w:rPr>
      </w:pPr>
      <w:r>
        <w:rPr>
          <w:rFonts w:hint="eastAsia"/>
          <w:lang w:val="en-US" w:eastAsia="zh-CN"/>
        </w:rPr>
        <w:t>原始文献设定：强大的外神，被视为时空的支配者和万物归一者，他的本体位于所有多维宇宙之外。犹格索托斯拥有无穷的智慧，所有伟大的巫师、艺术家、思想家都是他在不同维度中的投影。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游戏能力设计：</w:t>
      </w:r>
      <w:ins w:id="59" w:author="鱼" w:date="2024-06-05T13:20:38Z">
        <w:r>
          <w:rPr>
            <w:rFonts w:hint="eastAsia"/>
            <w:lang w:val="en-US" w:eastAsia="zh-CN"/>
          </w:rPr>
          <w:t>使上次抽取中抽取到的神符失效。</w:t>
        </w:r>
      </w:ins>
      <w:del w:id="60" w:author="鱼" w:date="2024-06-05T13:20:38Z">
        <w:commentRangeStart w:id="2"/>
        <w:r>
          <w:rPr>
            <w:rFonts w:hint="eastAsia"/>
            <w:lang w:val="en-US" w:eastAsia="zh-CN"/>
          </w:rPr>
          <w:delText>本轮次你将跳过前两个回合，直接面对犹格索托斯。</w:delText>
        </w:r>
        <w:commentRangeEnd w:id="2"/>
      </w:del>
      <w:del w:id="61" w:author="鱼" w:date="2024-06-05T13:20:38Z">
        <w:r>
          <w:rPr/>
          <w:commentReference w:id="2"/>
        </w:r>
      </w:del>
    </w:p>
    <w:p>
      <w:pPr>
        <w:numPr>
          <w:ilvl w:val="0"/>
          <w:numId w:val="0"/>
        </w:numPr>
        <w:ind w:firstLine="420"/>
        <w:rPr>
          <w:ins w:id="62" w:author="鱼" w:date="2024-06-09T13:08:37Z"/>
          <w:rFonts w:hint="default"/>
          <w:lang w:val="en-US"/>
        </w:rPr>
      </w:pPr>
      <w:ins w:id="63" w:author="鱼" w:date="2024-06-09T13:08:51Z">
        <w:r>
          <w:rPr>
            <w:rFonts w:hint="default"/>
            <w:lang w:val="en-US"/>
          </w:rPr>
          <w:t>6 8</w:t>
        </w:r>
      </w:ins>
      <w:ins w:id="64" w:author="鱼" w:date="2024-06-09T13:08:55Z">
        <w:r>
          <w:rPr>
            <w:rFonts w:hint="default"/>
            <w:lang w:val="en-US"/>
          </w:rPr>
          <w:t xml:space="preserve"> </w:t>
        </w:r>
      </w:ins>
      <w:ins w:id="65" w:author="鱼" w:date="2024-06-09T13:08:56Z">
        <w:r>
          <w:rPr>
            <w:rFonts w:hint="default"/>
            <w:lang w:val="en-US"/>
          </w:rPr>
          <w:t>4</w:t>
        </w:r>
      </w:ins>
    </w:p>
    <w:p>
      <w:pPr>
        <w:numPr>
          <w:ilvl w:val="0"/>
          <w:numId w:val="0"/>
        </w:numPr>
        <w:ind w:firstLine="420"/>
        <w:rPr>
          <w:ins w:id="66" w:author="鱼" w:date="2024-06-09T13:08:40Z"/>
          <w:rFonts w:hint="eastAsia" w:eastAsiaTheme="minorEastAsia"/>
          <w:lang w:val="en-US" w:eastAsia="zh-CN"/>
        </w:rPr>
      </w:pPr>
      <w:ins w:id="67" w:author="鱼" w:date="2024-06-09T13:08:37Z">
        <w:r>
          <w:rPr>
            <w:rFonts w:hint="default"/>
            <w:lang w:val="en-US" w:eastAsia="zh-CN"/>
          </w:rPr>
          <w:t>3</w:t>
        </w:r>
      </w:ins>
      <w:ins w:id="68" w:author="鱼" w:date="2024-06-09T13:08:38Z">
        <w:r>
          <w:rPr>
            <w:rFonts w:hint="default"/>
            <w:lang w:val="en-US" w:eastAsia="zh-CN"/>
          </w:rPr>
          <w:t xml:space="preserve"> 5</w:t>
        </w:r>
      </w:ins>
      <w:ins w:id="69" w:author="鱼" w:date="2024-06-09T13:08:39Z">
        <w:r>
          <w:rPr>
            <w:rFonts w:hint="default"/>
            <w:lang w:val="en-US" w:eastAsia="zh-CN"/>
          </w:rPr>
          <w:t xml:space="preserve"> 7</w:t>
        </w:r>
      </w:ins>
      <w:ins w:id="70" w:author="鱼" w:date="2024-06-09T13:09:03Z">
        <w:r>
          <w:rPr>
            <w:rFonts w:hint="default"/>
            <w:lang w:val="en-US" w:eastAsia="zh-CN"/>
          </w:rPr>
          <w:t xml:space="preserve"> </w:t>
        </w:r>
      </w:ins>
      <w:ins w:id="71" w:author="鱼" w:date="2024-06-09T13:09:04Z">
        <w:r>
          <w:rPr>
            <w:rFonts w:hint="default"/>
            <w:lang w:val="en-US" w:eastAsia="zh-CN"/>
          </w:rPr>
          <w:t>2</w:t>
        </w:r>
      </w:ins>
      <w:ins w:id="72" w:author="鱼" w:date="2024-06-09T13:09:20Z">
        <w:r>
          <w:rPr>
            <w:rFonts w:hint="default"/>
            <w:lang w:val="en-US" w:eastAsia="zh-CN"/>
          </w:rPr>
          <w:t xml:space="preserve"> 1</w:t>
        </w:r>
      </w:ins>
      <w:bookmarkStart w:id="0" w:name="_GoBack"/>
      <w:bookmarkEnd w:id="0"/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鱼" w:date="2024-06-05T13:03:03Z" w:initials="">
    <w:p w14:paraId="4E3051C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Boss效果我给改成偏向“战斗能力”的效果了。</w:t>
      </w:r>
    </w:p>
  </w:comment>
  <w:comment w:id="1" w:author="鱼" w:date="2024-06-05T13:01:03Z" w:initials="">
    <w:p w14:paraId="0787153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销毁的惩罚过于强烈，改为boss回合禁用</w:t>
      </w:r>
    </w:p>
  </w:comment>
  <w:comment w:id="2" w:author="鱼" w:date="2024-06-05T13:18:23Z" w:initials="">
    <w:p w14:paraId="42D62698">
      <w:pPr>
        <w:pStyle w:val="2"/>
      </w:pP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E3051CE" w15:done="0"/>
  <w15:commentEx w15:paraId="07871537" w15:done="0"/>
  <w15:commentEx w15:paraId="42D6269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C1D079"/>
    <w:multiLevelType w:val="singleLevel"/>
    <w:tmpl w:val="44C1D0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鱼">
    <w15:presenceInfo w15:providerId="WPS Office" w15:userId="40531457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iMDA5NjMxZGZjNGEwNGY4MWE2NzMzNzI0YTRkZGYifQ=="/>
  </w:docVars>
  <w:rsids>
    <w:rsidRoot w:val="00000000"/>
    <w:rsid w:val="0BB70438"/>
    <w:rsid w:val="28743D86"/>
    <w:rsid w:val="356E2833"/>
    <w:rsid w:val="698F33D1"/>
    <w:rsid w:val="71F1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843</Words>
  <Characters>858</Characters>
  <Lines>0</Lines>
  <Paragraphs>0</Paragraphs>
  <TotalTime>131</TotalTime>
  <ScaleCrop>false</ScaleCrop>
  <LinksUpToDate>false</LinksUpToDate>
  <CharactersWithSpaces>922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2024-04-24T15:08:00Z</dcterms:created>
  <dc:creator>Lenovo</dc:creator>
  <cp:lastModifiedBy>鱼</cp:lastModifiedBy>
  <dcterms:modified xsi:type="dcterms:W3CDTF">2024-06-09T07:16:42Z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24040A4571FD4729A2BF83D52A1533C3_13</vt:lpwstr>
  </property>
</Properties>
</file>